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6E36" w14:textId="4F3B2019" w:rsidR="00FE3AB1" w:rsidRDefault="00FE3AB1" w:rsidP="00FE3AB1">
      <w:r>
        <w:t xml:space="preserve">A trade completed that follows the rules of convention or etiquette within the fantasy football community is exempt from the rule. The moment that you and Trevor agreed to a trade back, you were no longer following the rules of convention or etiquette. </w:t>
      </w:r>
      <w:proofErr w:type="gramStart"/>
      <w:r>
        <w:t>By definition</w:t>
      </w:r>
      <w:r>
        <w:t>,</w:t>
      </w:r>
      <w:r>
        <w:t xml:space="preserve"> you</w:t>
      </w:r>
      <w:proofErr w:type="gramEnd"/>
      <w:r>
        <w:t xml:space="preserve"> were colluding or engaging in conspiratorial play that circumvents the roster limits outlined in Article 5 pages 3/4 and thus subject consequences outlined in Article 9 pages 7/8 on conspiratorial play. It is widely known that collusion is considered in violation of conventional play in fantasy football leagues. As you have read in the constitution, conspiratorial play does NOT involve a majority vote by the league.</w:t>
      </w:r>
      <w:ins w:id="0" w:author="Blake Splitter" w:date="2023-01-11T16:48:00Z">
        <w:r w:rsidR="003954A1">
          <w:t xml:space="preserve"> It is the League managers’ job to enforce the rules</w:t>
        </w:r>
      </w:ins>
      <w:ins w:id="1" w:author="Blake Splitter" w:date="2023-01-11T16:49:00Z">
        <w:r w:rsidR="003954A1">
          <w:t xml:space="preserve">. </w:t>
        </w:r>
      </w:ins>
    </w:p>
    <w:p w14:paraId="47780835" w14:textId="1F266530" w:rsidR="00FE3AB1" w:rsidRDefault="00FE3AB1" w:rsidP="00FE3AB1">
      <w:ins w:id="2" w:author="Blake Splitter" w:date="2023-01-11T16:18:00Z">
        <w:r>
          <w:t xml:space="preserve">With regards to the argument about QB roster limits, the primary difference </w:t>
        </w:r>
      </w:ins>
      <w:ins w:id="3" w:author="Blake Splitter" w:date="2023-01-11T16:19:00Z">
        <w:r>
          <w:t xml:space="preserve">is stashing 5 QBs on the roster was not conspiratorial. </w:t>
        </w:r>
      </w:ins>
      <w:ins w:id="4" w:author="Blake Splitter" w:date="2023-01-11T16:53:00Z">
        <w:r w:rsidR="003954A1">
          <w:t xml:space="preserve">It also was not illegal last season, since </w:t>
        </w:r>
      </w:ins>
      <w:ins w:id="5" w:author="Blake Splitter" w:date="2023-01-11T16:54:00Z">
        <w:r w:rsidR="003954A1">
          <w:t>S</w:t>
        </w:r>
      </w:ins>
      <w:ins w:id="6" w:author="Blake Splitter" w:date="2023-01-11T16:53:00Z">
        <w:r w:rsidR="003954A1">
          <w:t>leeper does not count IR spots towards roster caps.</w:t>
        </w:r>
      </w:ins>
      <w:ins w:id="7" w:author="Blake Splitter" w:date="2023-01-11T16:18:00Z">
        <w:r>
          <w:t xml:space="preserve"> </w:t>
        </w:r>
      </w:ins>
      <w:del w:id="8" w:author="Blake Splitter" w:date="2023-01-11T16:18:00Z">
        <w:r w:rsidDel="00FE3AB1">
          <w:delText xml:space="preserve">The interpretation of the roster limits regarding IR slots by Sleeper is that IR slots do not count against roster limits. You are still limited by a total number of roster spots including IR spots. This season we voted that QBs in IR slots should count towards the total. </w:delText>
        </w:r>
      </w:del>
      <w:del w:id="9" w:author="Blake Splitter" w:date="2023-01-11T16:54:00Z">
        <w:r w:rsidDel="003954A1">
          <w:delText xml:space="preserve">Those are completely different situations. </w:delText>
        </w:r>
      </w:del>
      <w:del w:id="10" w:author="Blake Splitter" w:date="2023-01-11T17:00:00Z">
        <w:r w:rsidDel="00116165">
          <w:delText>Regardless,</w:delText>
        </w:r>
      </w:del>
      <w:r>
        <w:t xml:space="preserve"> Burrow being stored on your roster violates the total roster limits that every league member is subject to. As stated previously, this is considered roster sharing. A quick google of “‘roster sharing’ fantasy football” will pull up a half dozen threads in agreement that roster sharing is collusion and illegal. </w:t>
      </w:r>
    </w:p>
    <w:p w14:paraId="3D95727B" w14:textId="240514DB" w:rsidR="00FE3AB1" w:rsidRDefault="00FE3AB1" w:rsidP="00FE3AB1">
      <w:del w:id="11" w:author="Blake Splitter" w:date="2023-01-11T16:21:00Z">
        <w:r w:rsidDel="00FE3AB1">
          <w:delText xml:space="preserve">It </w:delText>
        </w:r>
      </w:del>
      <w:ins w:id="12" w:author="Blake Splitter" w:date="2023-01-11T16:21:00Z">
        <w:r>
          <w:t>The executed trade</w:t>
        </w:r>
        <w:r>
          <w:t xml:space="preserve"> </w:t>
        </w:r>
      </w:ins>
      <w:r>
        <w:t xml:space="preserve">is not like any other trade </w:t>
      </w:r>
      <w:del w:id="13" w:author="Blake Splitter" w:date="2023-01-11T16:22:00Z">
        <w:r w:rsidDel="00FE3AB1">
          <w:delText xml:space="preserve">before the keeper deadline </w:delText>
        </w:r>
      </w:del>
      <w:r>
        <w:t xml:space="preserve">in our league. The violation of league rules stems from the fact that there was an agreement between you two </w:t>
      </w:r>
      <w:ins w:id="14" w:author="Blake Splitter" w:date="2023-01-11T16:22:00Z">
        <w:r>
          <w:t xml:space="preserve">to </w:t>
        </w:r>
      </w:ins>
      <w:r>
        <w:t xml:space="preserve">secretly </w:t>
      </w:r>
      <w:del w:id="15" w:author="Blake Splitter" w:date="2023-01-11T16:23:00Z">
        <w:r w:rsidDel="00FE3AB1">
          <w:delText xml:space="preserve">on a </w:delText>
        </w:r>
      </w:del>
      <w:r>
        <w:t xml:space="preserve">trade back </w:t>
      </w:r>
      <w:del w:id="16" w:author="Blake Splitter" w:date="2023-01-11T16:23:00Z">
        <w:r w:rsidDel="00FE3AB1">
          <w:delText xml:space="preserve">of </w:delText>
        </w:r>
      </w:del>
      <w:r>
        <w:t xml:space="preserve">assets </w:t>
      </w:r>
      <w:del w:id="17" w:author="Blake Splitter" w:date="2023-01-11T16:23:00Z">
        <w:r w:rsidDel="00FE3AB1">
          <w:delText xml:space="preserve">within that trade. </w:delText>
        </w:r>
      </w:del>
      <w:r>
        <w:t xml:space="preserve">“Borrowing” players is not allowed. It is considered collusion, which you have even admitted. There is not a loophole in the constitution prohibiting trades from being considered conspiratorial play. </w:t>
      </w:r>
      <w:del w:id="18" w:author="Blake Splitter" w:date="2023-01-11T16:58:00Z">
        <w:r w:rsidDel="00116165">
          <w:delText xml:space="preserve">Your interpretation of the clause you are referring to isn’t an accurate interpretation as demonstrated by the definitions I have outlined. I am not even pulling 2nd or 3rd definitions of words. These are the first definitions that pop up when googling “define </w:delText>
        </w:r>
        <w:r w:rsidDel="00116165">
          <w:delText>f</w:delText>
        </w:r>
        <w:r w:rsidDel="00116165">
          <w:delText xml:space="preserve">ormally/convention/etiquette”. </w:delText>
        </w:r>
      </w:del>
      <w:ins w:id="19" w:author="Blake Splitter" w:date="2023-01-11T16:32:00Z">
        <w:r w:rsidR="00AE210A">
          <w:t xml:space="preserve">The </w:t>
        </w:r>
      </w:ins>
      <w:ins w:id="20" w:author="Blake Splitter" w:date="2023-01-11T16:36:00Z">
        <w:r w:rsidR="00EF785F">
          <w:t xml:space="preserve">constitutional </w:t>
        </w:r>
      </w:ins>
      <w:ins w:id="21" w:author="Blake Splitter" w:date="2023-01-11T16:32:00Z">
        <w:r w:rsidR="00AE210A">
          <w:t xml:space="preserve">clause states that, “Formally processed trades are exempt from this rule.” </w:t>
        </w:r>
      </w:ins>
      <w:ins w:id="22" w:author="Blake Splitter" w:date="2023-01-11T16:28:00Z">
        <w:r w:rsidR="00AE210A">
          <w:t xml:space="preserve"> </w:t>
        </w:r>
      </w:ins>
      <w:ins w:id="23" w:author="Blake Splitter" w:date="2023-01-11T16:40:00Z">
        <w:r w:rsidR="00EF785F">
          <w:t>Because of the handsha</w:t>
        </w:r>
      </w:ins>
      <w:ins w:id="24" w:author="Blake Splitter" w:date="2023-01-11T16:41:00Z">
        <w:r w:rsidR="00EF785F">
          <w:t>ke trade-back agreement, your trade was not *formally* processed</w:t>
        </w:r>
      </w:ins>
      <w:ins w:id="25" w:author="Blake Splitter" w:date="2023-01-11T16:45:00Z">
        <w:r w:rsidR="003954A1">
          <w:t xml:space="preserve"> (</w:t>
        </w:r>
        <w:proofErr w:type="gramStart"/>
        <w:r w:rsidR="003954A1">
          <w:t>i.e.</w:t>
        </w:r>
        <w:proofErr w:type="gramEnd"/>
        <w:r w:rsidR="003954A1">
          <w:t xml:space="preserve"> it was not processed normally, following convention). </w:t>
        </w:r>
      </w:ins>
    </w:p>
    <w:p w14:paraId="2955BE96" w14:textId="299DD9D5" w:rsidR="00FE3AB1" w:rsidRDefault="00FE3AB1" w:rsidP="00FE3AB1">
      <w:r>
        <w:t>I am not doing this for any reason other than to be fair to the rest of the group. You violated the rules. Your violation of those rules potentially altered the outcome of the fantasy season and cheated other managers out of the playoffs or draft position for next season</w:t>
      </w:r>
      <w:r>
        <w:t>.</w:t>
      </w:r>
      <w:r>
        <w:t xml:space="preserve"> </w:t>
      </w:r>
    </w:p>
    <w:p w14:paraId="0F59546E" w14:textId="77777777" w:rsidR="00FE3AB1" w:rsidRDefault="00FE3AB1" w:rsidP="00FE3AB1">
      <w:pPr>
        <w:rPr>
          <w:rFonts w:ascii="Tahoma" w:hAnsi="Tahoma" w:cs="Tahoma"/>
        </w:rPr>
      </w:pPr>
      <w:r>
        <w:t xml:space="preserve">Again, you have two options: </w:t>
      </w:r>
    </w:p>
    <w:p w14:paraId="796AB83B" w14:textId="77777777" w:rsidR="00FE3AB1" w:rsidRDefault="00FE3AB1" w:rsidP="00FE3AB1">
      <w:pPr>
        <w:rPr>
          <w:rFonts w:ascii="Tahoma" w:hAnsi="Tahoma" w:cs="Tahoma"/>
        </w:rPr>
      </w:pPr>
    </w:p>
    <w:p w14:paraId="597D5B87" w14:textId="436AB24E" w:rsidR="00FE3AB1" w:rsidDel="00116165" w:rsidRDefault="00FE3AB1" w:rsidP="00FE3AB1">
      <w:pPr>
        <w:rPr>
          <w:del w:id="26" w:author="Blake Splitter" w:date="2023-01-11T16:55:00Z"/>
        </w:rPr>
      </w:pPr>
      <w:r>
        <w:t xml:space="preserve">Accept the trade as final, as is. No trade back of Burrow or the picks affiliated with the initial trade may occur. Any attempt to trade back those assets will trigger Article 9 as </w:t>
      </w:r>
      <w:del w:id="27" w:author="Blake Splitter" w:date="2023-01-11T16:24:00Z">
        <w:r w:rsidDel="00FE3AB1">
          <w:delText xml:space="preserve">you </w:delText>
        </w:r>
      </w:del>
      <w:r>
        <w:t xml:space="preserve">copied above and be considered conspiratorial play. </w:t>
      </w:r>
    </w:p>
    <w:p w14:paraId="392D3E7B" w14:textId="77777777" w:rsidR="00FE3AB1" w:rsidRDefault="00FE3AB1" w:rsidP="00FE3AB1"/>
    <w:p w14:paraId="17C2D8DE" w14:textId="77777777" w:rsidR="00FE3AB1" w:rsidDel="00116165" w:rsidRDefault="00FE3AB1" w:rsidP="00FE3AB1">
      <w:pPr>
        <w:rPr>
          <w:del w:id="28" w:author="Blake Splitter" w:date="2023-01-11T16:55:00Z"/>
        </w:rPr>
      </w:pPr>
      <w:r>
        <w:t xml:space="preserve">OR </w:t>
      </w:r>
    </w:p>
    <w:p w14:paraId="29066A82" w14:textId="77777777" w:rsidR="00FE3AB1" w:rsidRDefault="00FE3AB1" w:rsidP="00FE3AB1"/>
    <w:p w14:paraId="4C586F78" w14:textId="40487EC7" w:rsidR="009021F7" w:rsidRDefault="00FE3AB1" w:rsidP="00FE3AB1">
      <w:pPr>
        <w:rPr>
          <w:ins w:id="29" w:author="Blake Splitter" w:date="2023-01-11T16:55:00Z"/>
        </w:rPr>
      </w:pPr>
      <w:r>
        <w:lastRenderedPageBreak/>
        <w:t>You complete the trade back as you initially intended and are both on probation, meaning you are both unable to trade any assets until the conclusion of Week 7 of the 2023/2024 fantasy season and on probation.</w:t>
      </w:r>
    </w:p>
    <w:p w14:paraId="38347A00" w14:textId="0E8ED430" w:rsidR="00116165" w:rsidRDefault="00116165" w:rsidP="00FE3AB1">
      <w:ins w:id="30" w:author="Blake Splitter" w:date="2023-01-11T16:56:00Z">
        <w:r>
          <w:t>Blake and I both think that these are fair punishments</w:t>
        </w:r>
      </w:ins>
      <w:ins w:id="31" w:author="Blake Splitter" w:date="2023-01-11T16:57:00Z">
        <w:r>
          <w:t xml:space="preserve">, </w:t>
        </w:r>
      </w:ins>
    </w:p>
    <w:sectPr w:rsidR="0011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ke Splitter">
    <w15:presenceInfo w15:providerId="Windows Live" w15:userId="ba0e8bacef43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B1"/>
    <w:rsid w:val="00116165"/>
    <w:rsid w:val="00392C05"/>
    <w:rsid w:val="003954A1"/>
    <w:rsid w:val="004107A5"/>
    <w:rsid w:val="009021F7"/>
    <w:rsid w:val="00AE210A"/>
    <w:rsid w:val="00EF785F"/>
    <w:rsid w:val="00FE3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CC5A"/>
  <w15:chartTrackingRefBased/>
  <w15:docId w15:val="{CB30EDB9-8EB6-48AB-BC73-D2283038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3AB1"/>
    <w:pPr>
      <w:spacing w:after="0" w:line="240" w:lineRule="auto"/>
    </w:pPr>
  </w:style>
  <w:style w:type="character" w:styleId="CommentReference">
    <w:name w:val="annotation reference"/>
    <w:basedOn w:val="DefaultParagraphFont"/>
    <w:uiPriority w:val="99"/>
    <w:semiHidden/>
    <w:unhideWhenUsed/>
    <w:rsid w:val="00AE210A"/>
    <w:rPr>
      <w:sz w:val="16"/>
      <w:szCs w:val="16"/>
    </w:rPr>
  </w:style>
  <w:style w:type="paragraph" w:styleId="CommentText">
    <w:name w:val="annotation text"/>
    <w:basedOn w:val="Normal"/>
    <w:link w:val="CommentTextChar"/>
    <w:uiPriority w:val="99"/>
    <w:unhideWhenUsed/>
    <w:rsid w:val="00AE210A"/>
    <w:pPr>
      <w:spacing w:line="240" w:lineRule="auto"/>
    </w:pPr>
    <w:rPr>
      <w:sz w:val="20"/>
      <w:szCs w:val="20"/>
    </w:rPr>
  </w:style>
  <w:style w:type="character" w:customStyle="1" w:styleId="CommentTextChar">
    <w:name w:val="Comment Text Char"/>
    <w:basedOn w:val="DefaultParagraphFont"/>
    <w:link w:val="CommentText"/>
    <w:uiPriority w:val="99"/>
    <w:rsid w:val="00AE210A"/>
    <w:rPr>
      <w:sz w:val="20"/>
      <w:szCs w:val="20"/>
    </w:rPr>
  </w:style>
  <w:style w:type="paragraph" w:styleId="CommentSubject">
    <w:name w:val="annotation subject"/>
    <w:basedOn w:val="CommentText"/>
    <w:next w:val="CommentText"/>
    <w:link w:val="CommentSubjectChar"/>
    <w:uiPriority w:val="99"/>
    <w:semiHidden/>
    <w:unhideWhenUsed/>
    <w:rsid w:val="00AE210A"/>
    <w:rPr>
      <w:b/>
      <w:bCs/>
    </w:rPr>
  </w:style>
  <w:style w:type="character" w:customStyle="1" w:styleId="CommentSubjectChar">
    <w:name w:val="Comment Subject Char"/>
    <w:basedOn w:val="CommentTextChar"/>
    <w:link w:val="CommentSubject"/>
    <w:uiPriority w:val="99"/>
    <w:semiHidden/>
    <w:rsid w:val="00AE21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80472">
      <w:bodyDiv w:val="1"/>
      <w:marLeft w:val="0"/>
      <w:marRight w:val="0"/>
      <w:marTop w:val="0"/>
      <w:marBottom w:val="0"/>
      <w:divBdr>
        <w:top w:val="none" w:sz="0" w:space="0" w:color="auto"/>
        <w:left w:val="none" w:sz="0" w:space="0" w:color="auto"/>
        <w:bottom w:val="none" w:sz="0" w:space="0" w:color="auto"/>
        <w:right w:val="none" w:sz="0" w:space="0" w:color="auto"/>
      </w:divBdr>
      <w:divsChild>
        <w:div w:id="145585687">
          <w:marLeft w:val="0"/>
          <w:marRight w:val="0"/>
          <w:marTop w:val="0"/>
          <w:marBottom w:val="0"/>
          <w:divBdr>
            <w:top w:val="none" w:sz="0" w:space="0" w:color="auto"/>
            <w:left w:val="none" w:sz="0" w:space="0" w:color="auto"/>
            <w:bottom w:val="none" w:sz="0" w:space="0" w:color="auto"/>
            <w:right w:val="none" w:sz="0" w:space="0" w:color="auto"/>
          </w:divBdr>
          <w:divsChild>
            <w:div w:id="2120641454">
              <w:marLeft w:val="0"/>
              <w:marRight w:val="0"/>
              <w:marTop w:val="0"/>
              <w:marBottom w:val="0"/>
              <w:divBdr>
                <w:top w:val="none" w:sz="0" w:space="0" w:color="auto"/>
                <w:left w:val="none" w:sz="0" w:space="0" w:color="auto"/>
                <w:bottom w:val="none" w:sz="0" w:space="0" w:color="auto"/>
                <w:right w:val="none" w:sz="0" w:space="0" w:color="auto"/>
              </w:divBdr>
              <w:divsChild>
                <w:div w:id="18123565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7092059">
          <w:marLeft w:val="0"/>
          <w:marRight w:val="0"/>
          <w:marTop w:val="0"/>
          <w:marBottom w:val="0"/>
          <w:divBdr>
            <w:top w:val="none" w:sz="0" w:space="0" w:color="auto"/>
            <w:left w:val="none" w:sz="0" w:space="0" w:color="auto"/>
            <w:bottom w:val="none" w:sz="0" w:space="0" w:color="auto"/>
            <w:right w:val="none" w:sz="0" w:space="0" w:color="auto"/>
          </w:divBdr>
          <w:divsChild>
            <w:div w:id="230045474">
              <w:marLeft w:val="0"/>
              <w:marRight w:val="0"/>
              <w:marTop w:val="0"/>
              <w:marBottom w:val="0"/>
              <w:divBdr>
                <w:top w:val="none" w:sz="0" w:space="0" w:color="auto"/>
                <w:left w:val="none" w:sz="0" w:space="0" w:color="auto"/>
                <w:bottom w:val="none" w:sz="0" w:space="0" w:color="auto"/>
                <w:right w:val="none" w:sz="0" w:space="0" w:color="auto"/>
              </w:divBdr>
              <w:divsChild>
                <w:div w:id="1900438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9186309">
          <w:marLeft w:val="0"/>
          <w:marRight w:val="0"/>
          <w:marTop w:val="0"/>
          <w:marBottom w:val="0"/>
          <w:divBdr>
            <w:top w:val="none" w:sz="0" w:space="0" w:color="auto"/>
            <w:left w:val="none" w:sz="0" w:space="0" w:color="auto"/>
            <w:bottom w:val="none" w:sz="0" w:space="0" w:color="auto"/>
            <w:right w:val="none" w:sz="0" w:space="0" w:color="auto"/>
          </w:divBdr>
          <w:divsChild>
            <w:div w:id="1823228871">
              <w:marLeft w:val="0"/>
              <w:marRight w:val="0"/>
              <w:marTop w:val="0"/>
              <w:marBottom w:val="0"/>
              <w:divBdr>
                <w:top w:val="none" w:sz="0" w:space="0" w:color="auto"/>
                <w:left w:val="none" w:sz="0" w:space="0" w:color="auto"/>
                <w:bottom w:val="none" w:sz="0" w:space="0" w:color="auto"/>
                <w:right w:val="none" w:sz="0" w:space="0" w:color="auto"/>
              </w:divBdr>
              <w:divsChild>
                <w:div w:id="20031209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Splitter</dc:creator>
  <cp:keywords/>
  <dc:description/>
  <cp:lastModifiedBy>Blake Splitter</cp:lastModifiedBy>
  <cp:revision>1</cp:revision>
  <dcterms:created xsi:type="dcterms:W3CDTF">2023-01-11T21:14:00Z</dcterms:created>
  <dcterms:modified xsi:type="dcterms:W3CDTF">2023-01-11T22:01:00Z</dcterms:modified>
</cp:coreProperties>
</file>